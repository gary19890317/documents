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22C16" w14:textId="2B8A08DC" w:rsidR="00520A8A" w:rsidRDefault="00520A8A" w:rsidP="006C3C9E">
      <w:pPr>
        <w:jc w:val="center"/>
        <w:rPr>
          <w:rFonts w:ascii="Tahoma" w:hAnsi="Tahoma" w:cs="Tahoma"/>
          <w:b/>
          <w:sz w:val="20"/>
          <w:szCs w:val="20"/>
        </w:rPr>
      </w:pPr>
      <w:r w:rsidRPr="006C3C9E">
        <w:rPr>
          <w:rFonts w:ascii="Tahoma" w:hAnsi="Tahoma" w:cs="Tahoma"/>
          <w:b/>
          <w:sz w:val="20"/>
          <w:szCs w:val="20"/>
        </w:rPr>
        <w:t xml:space="preserve">FINIQUITO </w:t>
      </w:r>
      <w:r w:rsidR="00586B7D">
        <w:rPr>
          <w:rFonts w:ascii="Tahoma" w:hAnsi="Tahoma" w:cs="Tahoma"/>
          <w:b/>
          <w:sz w:val="20"/>
          <w:szCs w:val="20"/>
        </w:rPr>
        <w:t>DE</w:t>
      </w:r>
      <w:r w:rsidR="006C3C9E">
        <w:rPr>
          <w:rFonts w:ascii="Tahoma" w:hAnsi="Tahoma" w:cs="Tahoma"/>
          <w:b/>
          <w:sz w:val="20"/>
          <w:szCs w:val="20"/>
        </w:rPr>
        <w:t xml:space="preserve"> RECLAMACION</w:t>
      </w:r>
    </w:p>
    <w:p w14:paraId="53EEB471" w14:textId="58A76C17" w:rsidR="0049778C" w:rsidRDefault="00616E5F" w:rsidP="00816EAF">
      <w:pPr>
        <w:rPr>
          <w:rFonts w:ascii="Tahoma" w:hAnsi="Tahoma" w:cs="Tahoma"/>
          <w:b/>
          <w:sz w:val="20"/>
          <w:szCs w:val="20"/>
        </w:rPr>
      </w:pPr>
      <w:r w:rsidRPr="00616E5F">
        <w:rPr>
          <w:rFonts w:ascii="Tahoma" w:hAnsi="Tahoma" w:cs="Tahoma"/>
          <w:b/>
          <w:noProof/>
          <w:sz w:val="20"/>
          <w:szCs w:val="20"/>
        </w:rPr>
        <mc:AlternateContent>
          <mc:Choice Requires="wps">
            <w:drawing>
              <wp:anchor distT="45720" distB="45720" distL="114300" distR="114300" simplePos="0" relativeHeight="251667456" behindDoc="1" locked="0" layoutInCell="1" allowOverlap="1" wp14:anchorId="74108865" wp14:editId="24F93D87">
                <wp:simplePos x="0" y="0"/>
                <wp:positionH relativeFrom="column">
                  <wp:posOffset>733425</wp:posOffset>
                </wp:positionH>
                <wp:positionV relativeFrom="paragraph">
                  <wp:posOffset>213360</wp:posOffset>
                </wp:positionV>
                <wp:extent cx="2360930" cy="257175"/>
                <wp:effectExtent l="0" t="0" r="0"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solidFill>
                          <a:srgbClr val="FFFFFF"/>
                        </a:solidFill>
                        <a:ln w="9525">
                          <a:noFill/>
                          <a:miter lim="800000"/>
                          <a:headEnd/>
                          <a:tailEnd/>
                        </a:ln>
                      </wps:spPr>
                      <wps:txbx>
                        <w:txbxContent>
                          <w:p w14:paraId="5F6F4040" w14:textId="5FB50B74" w:rsidR="00616E5F" w:rsidRPr="00616E5F" w:rsidRDefault="00616E5F" w:rsidP="00616E5F">
                            <w:pPr>
                              <w:rPr>
                                <w:lang w:val="en-US"/>
                              </w:rPr>
                            </w:pPr>
                            <w:r>
                              <w:t>Monserrat Martinez Felipe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4108865" id="_x0000_t202" coordsize="21600,21600" o:spt="202" path="m,l,21600r21600,l21600,xe">
                <v:stroke joinstyle="miter"/>
                <v:path gradientshapeok="t" o:connecttype="rect"/>
              </v:shapetype>
              <v:shape id="Text Box 2" o:spid="_x0000_s1026" type="#_x0000_t202" style="position:absolute;margin-left:57.75pt;margin-top:16.8pt;width:185.9pt;height:20.25pt;z-index:-2516490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" stroked="f">
                <v:textbox>
                  <w:txbxContent>
                    <w:p w14:paraId="5F6F4040" w14:textId="5FB50B74" w:rsidR="00616E5F" w:rsidRPr="00616E5F" w:rsidRDefault="00616E5F" w:rsidP="00616E5F">
                      <w:pPr>
                        <w:rPr>
                          <w:lang w:val="en-US"/>
                        </w:rPr>
                      </w:pPr>
                      <w:r>
                        <w:t>Monserrat Martinez Felipe</w:t>
                      </w:r>
                    </w:p>
                  </w:txbxContent>
                </v:textbox>
              </v:shape>
            </w:pict>
          </mc:Fallback>
        </mc:AlternateContent>
      </w:r>
      <w:r w:rsidR="0049778C">
        <w:rPr>
          <w:rFonts w:ascii="Tahoma" w:hAnsi="Tahoma" w:cs="Tahoma"/>
          <w:b/>
          <w:sz w:val="20"/>
          <w:szCs w:val="20"/>
        </w:rPr>
        <w:t>CHUBB Seguros México S.A.</w:t>
      </w:r>
    </w:p>
    <w:p w14:paraId="3E94305C" w14:textId="0D922A3E" w:rsidR="00586B7D" w:rsidRDefault="00616E5F" w:rsidP="00816EAF">
      <w:pPr>
        <w:rPr>
          <w:rFonts w:ascii="Tahoma" w:hAnsi="Tahoma" w:cs="Tahoma"/>
          <w:b/>
          <w:sz w:val="20"/>
          <w:szCs w:val="20"/>
        </w:rPr>
      </w:pPr>
      <w:r w:rsidRPr="00616E5F">
        <w:rPr>
          <w:rFonts w:ascii="Tahoma" w:hAnsi="Tahoma" w:cs="Tahoma"/>
          <w:b/>
          <w:noProof/>
          <w:sz w:val="20"/>
          <w:szCs w:val="20"/>
        </w:rPr>
        <mc:AlternateContent>
          <mc:Choice Requires="wps">
            <w:drawing>
              <wp:anchor distT="45720" distB="45720" distL="114300" distR="114300" simplePos="0" relativeHeight="251665408" behindDoc="1" locked="0" layoutInCell="1" allowOverlap="1" wp14:anchorId="6C84BF84" wp14:editId="3392137A">
                <wp:simplePos x="0" y="0"/>
                <wp:positionH relativeFrom="column">
                  <wp:posOffset>685800</wp:posOffset>
                </wp:positionH>
                <wp:positionV relativeFrom="paragraph">
                  <wp:posOffset>200660</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CB8F628" w14:textId="38FDFCD3" w:rsidR="00616E5F" w:rsidRPr="00616E5F" w:rsidRDefault="00616E5F">
                            <w:pPr>
                              <w:rPr>
                                <w:lang w:val="en-US"/>
                              </w:rPr>
                            </w:pPr>
                            <w:r>
                              <w:t>Olegario Castellanos Guzmán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84BF84" id="_x0000_s1027" type="#_x0000_t202" style="position:absolute;margin-left:54pt;margin-top:15.8pt;width:185.9pt;height:110.6pt;z-index:-2516510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" stroked="f">
                <v:textbox style="mso-fit-shape-to-text:t">
                  <w:txbxContent>
                    <w:p w14:paraId="7CB8F628" w14:textId="38FDFCD3" w:rsidR="00616E5F" w:rsidRPr="00616E5F" w:rsidRDefault="00616E5F">
                      <w:pPr>
                        <w:rPr>
                          <w:lang w:val="en-US"/>
                        </w:rPr>
                      </w:pPr>
                      <w:r>
                        <w:t>Olegario Castellanos Guzmán</w:t>
                      </w:r>
                    </w:p>
                  </w:txbxContent>
                </v:textbox>
              </v:shape>
            </w:pict>
          </mc:Fallback>
        </mc:AlternateContent>
      </w:r>
      <w:r w:rsidR="00586B7D">
        <w:rPr>
          <w:rFonts w:ascii="Tahoma" w:hAnsi="Tahoma" w:cs="Tahoma"/>
          <w:b/>
          <w:sz w:val="20"/>
          <w:szCs w:val="20"/>
        </w:rPr>
        <w:t>Asegurado________________________________</w:t>
      </w:r>
    </w:p>
    <w:p w14:paraId="1F84D772" w14:textId="3762FFE5" w:rsidR="005A4835" w:rsidRDefault="00616E5F" w:rsidP="00816EAF">
      <w:pPr>
        <w:rPr>
          <w:ins w:id="0" w:author="Edoardo" w:date="2021-11-26T12:02:00Z"/>
          <w:rFonts w:ascii="Tahoma" w:hAnsi="Tahoma" w:cs="Tahoma"/>
          <w:b/>
          <w:sz w:val="20"/>
          <w:szCs w:val="20"/>
        </w:rPr>
      </w:pPr>
      <w:r w:rsidRPr="00616E5F">
        <w:rPr>
          <w:rFonts w:ascii="Tahoma" w:hAnsi="Tahoma" w:cs="Tahoma"/>
          <w:b/>
          <w:noProof/>
          <w:sz w:val="20"/>
          <w:szCs w:val="20"/>
        </w:rPr>
        <mc:AlternateContent>
          <mc:Choice Requires="wps">
            <w:drawing>
              <wp:anchor distT="45720" distB="45720" distL="114300" distR="114300" simplePos="0" relativeHeight="251671552" behindDoc="1" locked="0" layoutInCell="1" allowOverlap="1" wp14:anchorId="6E02989D" wp14:editId="4F285F3C">
                <wp:simplePos x="0" y="0"/>
                <wp:positionH relativeFrom="column">
                  <wp:posOffset>400050</wp:posOffset>
                </wp:positionH>
                <wp:positionV relativeFrom="paragraph">
                  <wp:posOffset>225425</wp:posOffset>
                </wp:positionV>
                <wp:extent cx="1009650" cy="257175"/>
                <wp:effectExtent l="0" t="0" r="0"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57175"/>
                        </a:xfrm>
                        <a:prstGeom prst="rect">
                          <a:avLst/>
                        </a:prstGeom>
                        <a:solidFill>
                          <a:srgbClr val="FFFFFF"/>
                        </a:solidFill>
                        <a:ln w="9525">
                          <a:noFill/>
                          <a:miter lim="800000"/>
                          <a:headEnd/>
                          <a:tailEnd/>
                        </a:ln>
                      </wps:spPr>
                      <wps:txbx>
                        <w:txbxContent>
                          <w:p w14:paraId="68E06029" w14:textId="663E489A" w:rsidR="00616E5F" w:rsidRPr="00616E5F" w:rsidRDefault="00616E5F" w:rsidP="00616E5F">
                            <w:pPr>
                              <w:spacing w:after="0" w:line="240" w:lineRule="auto"/>
                              <w:rPr>
                                <w:rFonts w:ascii="Times New Roman" w:eastAsia="Times New Roman" w:hAnsi="Times New Roman"/>
                                <w:sz w:val="21"/>
                                <w:szCs w:val="21"/>
                                <w:lang w:eastAsia="es-MX"/>
                              </w:rPr>
                            </w:pPr>
                            <w:r w:rsidRPr="00616E5F">
                              <w:rPr>
                                <w:rFonts w:ascii="Times New Roman" w:eastAsia="Times New Roman" w:hAnsi="Times New Roman"/>
                                <w:sz w:val="21"/>
                                <w:szCs w:val="21"/>
                                <w:lang w:eastAsia="es-MX"/>
                              </w:rPr>
                              <w:t>I2 42017581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02989D" id="_x0000_s1028" type="#_x0000_t202" style="position:absolute;margin-left:31.5pt;margin-top:17.75pt;width:79.5pt;height:20.2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" stroked="f">
                <v:textbox>
                  <w:txbxContent>
                    <w:p w14:paraId="68E06029" w14:textId="663E489A" w:rsidR="00616E5F" w:rsidRPr="00616E5F" w:rsidRDefault="00616E5F" w:rsidP="00616E5F">
                      <w:pPr>
                        <w:spacing w:after="0" w:line="240" w:lineRule="auto"/>
                        <w:rPr>
                          <w:rFonts w:ascii="Times New Roman" w:eastAsia="Times New Roman" w:hAnsi="Times New Roman"/>
                          <w:sz w:val="21"/>
                          <w:szCs w:val="21"/>
                          <w:lang w:eastAsia="es-MX"/>
                        </w:rPr>
                      </w:pPr>
                      <w:r w:rsidRPr="00616E5F">
                        <w:rPr>
                          <w:rFonts w:ascii="Times New Roman" w:eastAsia="Times New Roman" w:hAnsi="Times New Roman"/>
                          <w:sz w:val="21"/>
                          <w:szCs w:val="21"/>
                          <w:lang w:eastAsia="es-MX"/>
                        </w:rPr>
                        <w:t>I2 42017581</w:t>
                      </w:r>
                    </w:p>
                  </w:txbxContent>
                </v:textbox>
              </v:shape>
            </w:pict>
          </mc:Fallback>
        </mc:AlternateContent>
      </w:r>
      <w:r w:rsidR="005A4835">
        <w:rPr>
          <w:rFonts w:ascii="Tahoma" w:hAnsi="Tahoma" w:cs="Tahoma"/>
          <w:b/>
          <w:sz w:val="20"/>
          <w:szCs w:val="20"/>
        </w:rPr>
        <w:t>Conductor________________________________</w:t>
      </w:r>
    </w:p>
    <w:p w14:paraId="1B632BF9" w14:textId="511DC5DC" w:rsidR="00816EAF" w:rsidRDefault="00616E5F" w:rsidP="00816EAF">
      <w:pPr>
        <w:rPr>
          <w:rFonts w:ascii="Tahoma" w:hAnsi="Tahoma" w:cs="Tahoma"/>
          <w:b/>
          <w:sz w:val="20"/>
          <w:szCs w:val="20"/>
        </w:rPr>
      </w:pPr>
      <w:r w:rsidRPr="00616E5F">
        <w:rPr>
          <w:rFonts w:ascii="Tahoma" w:hAnsi="Tahoma" w:cs="Tahoma"/>
          <w:b/>
          <w:noProof/>
          <w:sz w:val="20"/>
          <w:szCs w:val="20"/>
        </w:rPr>
        <mc:AlternateContent>
          <mc:Choice Requires="wps">
            <w:drawing>
              <wp:anchor distT="45720" distB="45720" distL="114300" distR="114300" simplePos="0" relativeHeight="251669504" behindDoc="1" locked="0" layoutInCell="1" allowOverlap="1" wp14:anchorId="7A9F2A49" wp14:editId="6CBFAEDB">
                <wp:simplePos x="0" y="0"/>
                <wp:positionH relativeFrom="column">
                  <wp:posOffset>1266825</wp:posOffset>
                </wp:positionH>
                <wp:positionV relativeFrom="paragraph">
                  <wp:posOffset>227330</wp:posOffset>
                </wp:positionV>
                <wp:extent cx="1066800" cy="2571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257175"/>
                        </a:xfrm>
                        <a:prstGeom prst="rect">
                          <a:avLst/>
                        </a:prstGeom>
                        <a:solidFill>
                          <a:srgbClr val="FFFFFF"/>
                        </a:solidFill>
                        <a:ln w="9525">
                          <a:noFill/>
                          <a:miter lim="800000"/>
                          <a:headEnd/>
                          <a:tailEnd/>
                        </a:ln>
                      </wps:spPr>
                      <wps:txbx>
                        <w:txbxContent>
                          <w:p w14:paraId="689C6E57" w14:textId="7B0D0A09" w:rsidR="00616E5F" w:rsidRPr="00616E5F" w:rsidRDefault="00616E5F" w:rsidP="00616E5F">
                            <w:pPr>
                              <w:rPr>
                                <w:lang w:val="en-US"/>
                              </w:rPr>
                            </w:pPr>
                            <w:r>
                              <w:rPr>
                                <w:rFonts w:ascii="Roboto" w:hAnsi="Roboto"/>
                                <w:color w:val="000000"/>
                                <w:sz w:val="21"/>
                                <w:szCs w:val="21"/>
                                <w:shd w:val="clear" w:color="auto" w:fill="FFFFFF"/>
                              </w:rPr>
                              <w:t>NA23C003400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F2A49" id="_x0000_s1029" type="#_x0000_t202" style="position:absolute;margin-left:99.75pt;margin-top:17.9pt;width:84pt;height:20.2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" stroked="f">
                <v:textbox>
                  <w:txbxContent>
                    <w:p w14:paraId="689C6E57" w14:textId="7B0D0A09" w:rsidR="00616E5F" w:rsidRPr="00616E5F" w:rsidRDefault="00616E5F" w:rsidP="00616E5F">
                      <w:pPr>
                        <w:rPr>
                          <w:lang w:val="en-US"/>
                        </w:rPr>
                      </w:pPr>
                      <w:r>
                        <w:rPr>
                          <w:rFonts w:ascii="Roboto" w:hAnsi="Roboto"/>
                          <w:color w:val="000000"/>
                          <w:sz w:val="21"/>
                          <w:szCs w:val="21"/>
                          <w:shd w:val="clear" w:color="auto" w:fill="FFFFFF"/>
                        </w:rPr>
                        <w:t>NA23C003400</w:t>
                      </w:r>
                    </w:p>
                  </w:txbxContent>
                </v:textbox>
              </v:shape>
            </w:pict>
          </mc:Fallback>
        </mc:AlternateContent>
      </w:r>
      <w:r w:rsidR="00816EAF" w:rsidRPr="006C3C9E">
        <w:rPr>
          <w:rFonts w:ascii="Tahoma" w:hAnsi="Tahoma" w:cs="Tahoma"/>
          <w:b/>
          <w:sz w:val="20"/>
          <w:szCs w:val="20"/>
        </w:rPr>
        <w:t>Póliza____________________________</w:t>
      </w:r>
      <w:r w:rsidR="00816EAF">
        <w:rPr>
          <w:rFonts w:ascii="Tahoma" w:hAnsi="Tahoma" w:cs="Tahoma"/>
          <w:b/>
          <w:sz w:val="20"/>
          <w:szCs w:val="20"/>
        </w:rPr>
        <w:t>________</w:t>
      </w:r>
    </w:p>
    <w:p w14:paraId="469AB451" w14:textId="0A5A4880" w:rsidR="006C3C9E" w:rsidRDefault="00520A8A" w:rsidP="006C3C9E">
      <w:pPr>
        <w:rPr>
          <w:rFonts w:ascii="Tahoma" w:hAnsi="Tahoma" w:cs="Tahoma"/>
          <w:b/>
          <w:sz w:val="20"/>
          <w:szCs w:val="20"/>
        </w:rPr>
      </w:pPr>
      <w:r w:rsidRPr="006C3C9E">
        <w:rPr>
          <w:rFonts w:ascii="Tahoma" w:hAnsi="Tahoma" w:cs="Tahoma"/>
          <w:b/>
          <w:sz w:val="20"/>
          <w:szCs w:val="20"/>
        </w:rPr>
        <w:t>Numero de Siniestro_____________</w:t>
      </w:r>
      <w:r w:rsidR="00816EAF">
        <w:rPr>
          <w:rFonts w:ascii="Tahoma" w:hAnsi="Tahoma" w:cs="Tahoma"/>
          <w:b/>
          <w:sz w:val="20"/>
          <w:szCs w:val="20"/>
        </w:rPr>
        <w:t>____________</w:t>
      </w:r>
    </w:p>
    <w:p w14:paraId="38045E7E" w14:textId="4585863A" w:rsidR="006C3C9E" w:rsidRPr="006C3C9E" w:rsidRDefault="006C3C9E" w:rsidP="006C3C9E">
      <w:pPr>
        <w:rPr>
          <w:rFonts w:ascii="Tahoma" w:hAnsi="Tahoma" w:cs="Tahoma"/>
          <w:b/>
          <w:sz w:val="20"/>
          <w:szCs w:val="20"/>
        </w:rPr>
      </w:pPr>
    </w:p>
    <w:p w14:paraId="1AA9E42A" w14:textId="28D028E0" w:rsidR="00520A8A" w:rsidRDefault="00520A8A" w:rsidP="006C3C9E">
      <w:pPr>
        <w:spacing w:line="360" w:lineRule="auto"/>
        <w:jc w:val="both"/>
        <w:rPr>
          <w:rFonts w:ascii="Tahoma" w:hAnsi="Tahoma" w:cs="Tahoma"/>
          <w:sz w:val="18"/>
          <w:szCs w:val="18"/>
        </w:rPr>
      </w:pPr>
      <w:r w:rsidRPr="006C3C9E">
        <w:rPr>
          <w:rFonts w:ascii="Tahoma" w:hAnsi="Tahoma" w:cs="Tahoma"/>
          <w:sz w:val="18"/>
          <w:szCs w:val="18"/>
        </w:rPr>
        <w:t xml:space="preserve">Con referencia a la reclamación que tengo (tenemos) presentada ante </w:t>
      </w:r>
      <w:r w:rsidR="005362F3">
        <w:rPr>
          <w:rFonts w:ascii="Tahoma" w:hAnsi="Tahoma" w:cs="Tahoma"/>
          <w:sz w:val="18"/>
          <w:szCs w:val="18"/>
        </w:rPr>
        <w:t>Chubb Seguros Mexico SA,</w:t>
      </w:r>
      <w:r w:rsidRPr="006C3C9E">
        <w:rPr>
          <w:rFonts w:ascii="Tahoma" w:hAnsi="Tahoma" w:cs="Tahoma"/>
          <w:sz w:val="18"/>
          <w:szCs w:val="18"/>
        </w:rPr>
        <w:t xml:space="preserve"> (en lo sucesivo </w:t>
      </w:r>
      <w:r w:rsidR="006C3C9E">
        <w:rPr>
          <w:rFonts w:ascii="Tahoma" w:hAnsi="Tahoma" w:cs="Tahoma"/>
          <w:sz w:val="18"/>
          <w:szCs w:val="18"/>
        </w:rPr>
        <w:t>“LA</w:t>
      </w:r>
      <w:r w:rsidRPr="006C3C9E">
        <w:rPr>
          <w:rFonts w:ascii="Tahoma" w:hAnsi="Tahoma" w:cs="Tahoma"/>
          <w:sz w:val="18"/>
          <w:szCs w:val="18"/>
        </w:rPr>
        <w:t xml:space="preserve"> COMPAÑÍA”)  con motivo del siniestro en el cual participó el automóvil de mi (nuestra) propiedad</w:t>
      </w:r>
      <w:r w:rsidR="00C81F31">
        <w:rPr>
          <w:rFonts w:ascii="Tahoma" w:hAnsi="Tahoma" w:cs="Tahoma"/>
          <w:sz w:val="18"/>
          <w:szCs w:val="18"/>
        </w:rPr>
        <w:t xml:space="preserve">, </w:t>
      </w:r>
      <w:r w:rsidRPr="006C3C9E">
        <w:rPr>
          <w:rFonts w:ascii="Tahoma" w:hAnsi="Tahoma" w:cs="Tahoma"/>
          <w:sz w:val="18"/>
          <w:szCs w:val="18"/>
        </w:rPr>
        <w:t>identificad</w:t>
      </w:r>
      <w:r w:rsidR="00C81F31">
        <w:rPr>
          <w:rFonts w:ascii="Tahoma" w:hAnsi="Tahoma" w:cs="Tahoma"/>
          <w:sz w:val="18"/>
          <w:szCs w:val="18"/>
        </w:rPr>
        <w:t>a</w:t>
      </w:r>
      <w:r w:rsidRPr="006C3C9E">
        <w:rPr>
          <w:rFonts w:ascii="Tahoma" w:hAnsi="Tahoma" w:cs="Tahoma"/>
          <w:sz w:val="18"/>
          <w:szCs w:val="18"/>
        </w:rPr>
        <w:t xml:space="preserve"> por </w:t>
      </w:r>
      <w:r w:rsidR="006C3C9E">
        <w:rPr>
          <w:rFonts w:ascii="Tahoma" w:hAnsi="Tahoma" w:cs="Tahoma"/>
          <w:sz w:val="18"/>
          <w:szCs w:val="18"/>
        </w:rPr>
        <w:t>LA</w:t>
      </w:r>
      <w:r w:rsidRPr="006C3C9E">
        <w:rPr>
          <w:rFonts w:ascii="Tahoma" w:hAnsi="Tahoma" w:cs="Tahoma"/>
          <w:sz w:val="18"/>
          <w:szCs w:val="18"/>
        </w:rPr>
        <w:t xml:space="preserve"> COMPAÑÍA </w:t>
      </w:r>
      <w:r w:rsidR="00586B7D">
        <w:rPr>
          <w:rFonts w:ascii="Tahoma" w:hAnsi="Tahoma" w:cs="Tahoma"/>
          <w:sz w:val="18"/>
          <w:szCs w:val="18"/>
        </w:rPr>
        <w:t xml:space="preserve">con el </w:t>
      </w:r>
      <w:r w:rsidRPr="006C3C9E">
        <w:rPr>
          <w:rFonts w:ascii="Tahoma" w:hAnsi="Tahoma" w:cs="Tahoma"/>
          <w:sz w:val="18"/>
          <w:szCs w:val="18"/>
        </w:rPr>
        <w:t>número de siniestro mencionados al rubro del presente documento, hago (hacemos) constar que dicha reclamación ha sido debidamente atendida y concluida a m</w:t>
      </w:r>
      <w:r w:rsidR="006C3C9E">
        <w:rPr>
          <w:rFonts w:ascii="Tahoma" w:hAnsi="Tahoma" w:cs="Tahoma"/>
          <w:sz w:val="18"/>
          <w:szCs w:val="18"/>
        </w:rPr>
        <w:t>i (nuestra) entera satisfacción;</w:t>
      </w:r>
      <w:r w:rsidRPr="006C3C9E">
        <w:rPr>
          <w:rFonts w:ascii="Tahoma" w:hAnsi="Tahoma" w:cs="Tahoma"/>
          <w:sz w:val="18"/>
          <w:szCs w:val="18"/>
        </w:rPr>
        <w:t xml:space="preserve"> </w:t>
      </w:r>
      <w:r w:rsidR="006C3C9E">
        <w:rPr>
          <w:rFonts w:ascii="Tahoma" w:hAnsi="Tahoma" w:cs="Tahoma"/>
          <w:sz w:val="18"/>
          <w:szCs w:val="18"/>
        </w:rPr>
        <w:t xml:space="preserve">motivo por el cual </w:t>
      </w:r>
      <w:r w:rsidRPr="006C3C9E">
        <w:rPr>
          <w:rFonts w:ascii="Tahoma" w:hAnsi="Tahoma" w:cs="Tahoma"/>
          <w:sz w:val="18"/>
          <w:szCs w:val="18"/>
        </w:rPr>
        <w:t xml:space="preserve">a través del presente documento, hago (hacemos) constar que, me (nos) doy (damos) por INDEMNIZADO (S) de todo daño, responsabilidad y consecuencia económica, que pudiera derivar del siniestro </w:t>
      </w:r>
      <w:r w:rsidR="006C3C9E">
        <w:rPr>
          <w:rFonts w:ascii="Tahoma" w:hAnsi="Tahoma" w:cs="Tahoma"/>
          <w:sz w:val="18"/>
          <w:szCs w:val="18"/>
        </w:rPr>
        <w:t xml:space="preserve">y/o reclamación </w:t>
      </w:r>
      <w:r w:rsidRPr="006C3C9E">
        <w:rPr>
          <w:rFonts w:ascii="Tahoma" w:hAnsi="Tahoma" w:cs="Tahoma"/>
          <w:sz w:val="18"/>
          <w:szCs w:val="18"/>
        </w:rPr>
        <w:t>que nos ocupa, por lo que desde este momento relevo (relevamos) a</w:t>
      </w:r>
      <w:r w:rsidR="00586B7D">
        <w:rPr>
          <w:rFonts w:ascii="Tahoma" w:hAnsi="Tahoma" w:cs="Tahoma"/>
          <w:sz w:val="18"/>
          <w:szCs w:val="18"/>
        </w:rPr>
        <w:t>l asegurado,</w:t>
      </w:r>
      <w:r w:rsidRPr="006C3C9E">
        <w:rPr>
          <w:rFonts w:ascii="Tahoma" w:hAnsi="Tahoma" w:cs="Tahoma"/>
          <w:sz w:val="18"/>
          <w:szCs w:val="18"/>
        </w:rPr>
        <w:t xml:space="preserve"> </w:t>
      </w:r>
      <w:r w:rsidR="005A4835">
        <w:rPr>
          <w:rFonts w:ascii="Tahoma" w:hAnsi="Tahoma" w:cs="Tahoma"/>
          <w:sz w:val="18"/>
          <w:szCs w:val="18"/>
        </w:rPr>
        <w:t xml:space="preserve">conductor, </w:t>
      </w:r>
      <w:r w:rsidR="006C3C9E">
        <w:rPr>
          <w:rFonts w:ascii="Tahoma" w:hAnsi="Tahoma" w:cs="Tahoma"/>
          <w:sz w:val="18"/>
          <w:szCs w:val="18"/>
        </w:rPr>
        <w:t xml:space="preserve">la </w:t>
      </w:r>
      <w:r w:rsidRPr="006C3C9E">
        <w:rPr>
          <w:rFonts w:ascii="Tahoma" w:hAnsi="Tahoma" w:cs="Tahoma"/>
          <w:sz w:val="18"/>
          <w:szCs w:val="18"/>
        </w:rPr>
        <w:t>COMPAÑÍA</w:t>
      </w:r>
      <w:r w:rsidR="006C3C9E">
        <w:rPr>
          <w:rFonts w:ascii="Tahoma" w:hAnsi="Tahoma" w:cs="Tahoma"/>
          <w:sz w:val="18"/>
          <w:szCs w:val="18"/>
        </w:rPr>
        <w:t xml:space="preserve"> </w:t>
      </w:r>
      <w:r w:rsidRPr="006C3C9E">
        <w:rPr>
          <w:rFonts w:ascii="Tahoma" w:hAnsi="Tahoma" w:cs="Tahoma"/>
          <w:sz w:val="18"/>
          <w:szCs w:val="18"/>
        </w:rPr>
        <w:t xml:space="preserve"> y a sus  representantes, de cualquier responsabilidad con motivo de la citada reclamación, otorgando al efecto, el Finiquito más amplio que en derecho proceda a favor de</w:t>
      </w:r>
      <w:r w:rsidR="005A4835">
        <w:rPr>
          <w:rFonts w:ascii="Tahoma" w:hAnsi="Tahoma" w:cs="Tahoma"/>
          <w:sz w:val="18"/>
          <w:szCs w:val="18"/>
        </w:rPr>
        <w:t xml:space="preserve">l asegurado, conductor, </w:t>
      </w:r>
      <w:r w:rsidR="006C3C9E">
        <w:rPr>
          <w:rFonts w:ascii="Tahoma" w:hAnsi="Tahoma" w:cs="Tahoma"/>
          <w:sz w:val="18"/>
          <w:szCs w:val="18"/>
        </w:rPr>
        <w:t>LA COMPAÑÍA</w:t>
      </w:r>
      <w:r w:rsidRPr="006C3C9E">
        <w:rPr>
          <w:rFonts w:ascii="Tahoma" w:hAnsi="Tahoma" w:cs="Tahoma"/>
          <w:sz w:val="18"/>
          <w:szCs w:val="18"/>
        </w:rPr>
        <w:t xml:space="preserve"> y </w:t>
      </w:r>
      <w:r w:rsidRPr="00D24147">
        <w:rPr>
          <w:rFonts w:ascii="Tahoma" w:hAnsi="Tahoma" w:cs="Tahoma"/>
          <w:sz w:val="18"/>
          <w:szCs w:val="18"/>
        </w:rPr>
        <w:t xml:space="preserve">de sus  representantes. Además manifiesto (manifestamos) conocer y estar enterado (s) que, habiendo erogado </w:t>
      </w:r>
      <w:r w:rsidR="00816EAF" w:rsidRPr="00D24147">
        <w:rPr>
          <w:rFonts w:ascii="Tahoma" w:hAnsi="Tahoma" w:cs="Tahoma"/>
          <w:sz w:val="18"/>
          <w:szCs w:val="18"/>
        </w:rPr>
        <w:t>LA COMPAÑÍA</w:t>
      </w:r>
      <w:r w:rsidRPr="00D24147">
        <w:rPr>
          <w:rFonts w:ascii="Tahoma" w:hAnsi="Tahoma" w:cs="Tahoma"/>
          <w:sz w:val="18"/>
          <w:szCs w:val="18"/>
        </w:rPr>
        <w:t xml:space="preserve"> la cantidad que ampara la orden de trabajo derivada del presente siniestro</w:t>
      </w:r>
      <w:r w:rsidR="006C3C9E" w:rsidRPr="00D24147">
        <w:rPr>
          <w:rFonts w:ascii="Tahoma" w:hAnsi="Tahoma" w:cs="Tahoma"/>
          <w:sz w:val="18"/>
          <w:szCs w:val="18"/>
        </w:rPr>
        <w:t xml:space="preserve"> y/o </w:t>
      </w:r>
      <w:r w:rsidR="00816EAF" w:rsidRPr="00D24147">
        <w:rPr>
          <w:rFonts w:ascii="Tahoma" w:hAnsi="Tahoma" w:cs="Tahoma"/>
          <w:sz w:val="18"/>
          <w:szCs w:val="18"/>
        </w:rPr>
        <w:t>reclamación</w:t>
      </w:r>
      <w:r w:rsidRPr="00D24147">
        <w:rPr>
          <w:rFonts w:ascii="Tahoma" w:hAnsi="Tahoma" w:cs="Tahoma"/>
          <w:sz w:val="18"/>
          <w:szCs w:val="18"/>
        </w:rPr>
        <w:t xml:space="preserve">, así como los gastos correspondientes y ordenes complementarias de otros conceptos relacionados con esta reclamación, el límite de responsabilidad </w:t>
      </w:r>
      <w:r w:rsidR="00816EAF" w:rsidRPr="00D24147">
        <w:rPr>
          <w:rFonts w:ascii="Tahoma" w:hAnsi="Tahoma" w:cs="Tahoma"/>
          <w:sz w:val="18"/>
          <w:szCs w:val="18"/>
        </w:rPr>
        <w:t>de LA COMPAÑÍA</w:t>
      </w:r>
      <w:r w:rsidRPr="00D24147">
        <w:rPr>
          <w:rFonts w:ascii="Tahoma" w:hAnsi="Tahoma" w:cs="Tahoma"/>
          <w:sz w:val="18"/>
          <w:szCs w:val="18"/>
        </w:rPr>
        <w:t xml:space="preserve"> amparado bajo la cobertura y cláusula denominada Especificación de Coberturas, </w:t>
      </w:r>
      <w:r w:rsidR="00586B7D">
        <w:rPr>
          <w:rFonts w:ascii="Tahoma" w:hAnsi="Tahoma" w:cs="Tahoma"/>
          <w:sz w:val="18"/>
          <w:szCs w:val="18"/>
        </w:rPr>
        <w:t>Responsabilidad Civil a Terceros</w:t>
      </w:r>
      <w:r w:rsidRPr="00D24147">
        <w:rPr>
          <w:rFonts w:ascii="Tahoma" w:hAnsi="Tahoma" w:cs="Tahoma"/>
          <w:sz w:val="18"/>
          <w:szCs w:val="18"/>
        </w:rPr>
        <w:t xml:space="preserve"> que forman parte de la Póliza y Condiciones Generales ya mencionadas, se reduce en un monto igual por la cantidad que asciende la suma de dichos conceptos. Así mismo, en este mismo acto cedo (cedemos) en vía de subrogación legal y contractual a favor de </w:t>
      </w:r>
      <w:r w:rsidR="00816EAF" w:rsidRPr="00D24147">
        <w:rPr>
          <w:rFonts w:ascii="Tahoma" w:hAnsi="Tahoma" w:cs="Tahoma"/>
          <w:sz w:val="18"/>
          <w:szCs w:val="18"/>
        </w:rPr>
        <w:t xml:space="preserve">LA </w:t>
      </w:r>
      <w:r w:rsidRPr="00D24147">
        <w:rPr>
          <w:rFonts w:ascii="Tahoma" w:hAnsi="Tahoma" w:cs="Tahoma"/>
          <w:sz w:val="18"/>
          <w:szCs w:val="18"/>
        </w:rPr>
        <w:t>COMPAÑÍA todos mis (nuestros) derechos para que puedan exigir a quien corresponda, el pago de los daños que me (nos) fueron causados a consecuencia del presente siniestro y que m</w:t>
      </w:r>
      <w:r w:rsidR="00816EAF" w:rsidRPr="00D24147">
        <w:rPr>
          <w:rFonts w:ascii="Tahoma" w:hAnsi="Tahoma" w:cs="Tahoma"/>
          <w:sz w:val="18"/>
          <w:szCs w:val="18"/>
        </w:rPr>
        <w:t xml:space="preserve">e (nos) fueron cubiertos por LA </w:t>
      </w:r>
      <w:r w:rsidRPr="00D24147">
        <w:rPr>
          <w:rFonts w:ascii="Tahoma" w:hAnsi="Tahoma" w:cs="Tahoma"/>
          <w:sz w:val="18"/>
          <w:szCs w:val="18"/>
        </w:rPr>
        <w:t xml:space="preserve">COMPAÑÍA. Firmo (Firmamos) el presente finiquito, al recibir de mi (nuestra) entera y completa satisfacción </w:t>
      </w:r>
      <w:r w:rsidR="00B0253B" w:rsidRPr="00D24147">
        <w:rPr>
          <w:rFonts w:ascii="Tahoma" w:hAnsi="Tahoma" w:cs="Tahoma"/>
          <w:sz w:val="18"/>
          <w:szCs w:val="18"/>
        </w:rPr>
        <w:t>la indemnización</w:t>
      </w:r>
      <w:r w:rsidR="00816EAF">
        <w:rPr>
          <w:rFonts w:ascii="Tahoma" w:hAnsi="Tahoma" w:cs="Tahoma"/>
          <w:sz w:val="18"/>
          <w:szCs w:val="18"/>
        </w:rPr>
        <w:t xml:space="preserve"> y/o </w:t>
      </w:r>
      <w:r w:rsidR="00443A19">
        <w:rPr>
          <w:rFonts w:ascii="Tahoma" w:hAnsi="Tahoma" w:cs="Tahoma"/>
          <w:sz w:val="18"/>
          <w:szCs w:val="18"/>
        </w:rPr>
        <w:t>reclamación,</w:t>
      </w:r>
      <w:r w:rsidR="00816EAF">
        <w:rPr>
          <w:rFonts w:ascii="Tahoma" w:hAnsi="Tahoma" w:cs="Tahoma"/>
          <w:sz w:val="18"/>
          <w:szCs w:val="18"/>
        </w:rPr>
        <w:t xml:space="preserve"> así como de la póliza</w:t>
      </w:r>
      <w:r w:rsidRPr="006C3C9E">
        <w:rPr>
          <w:rFonts w:ascii="Tahoma" w:hAnsi="Tahoma" w:cs="Tahoma"/>
          <w:sz w:val="18"/>
          <w:szCs w:val="18"/>
        </w:rPr>
        <w:t xml:space="preserve"> ya mencionados.</w:t>
      </w:r>
    </w:p>
    <w:tbl>
      <w:tblPr>
        <w:tblW w:w="8516" w:type="dxa"/>
        <w:jc w:val="center"/>
        <w:tblBorders>
          <w:top w:val="nil"/>
          <w:left w:val="nil"/>
          <w:bottom w:val="nil"/>
          <w:right w:val="nil"/>
          <w:insideH w:val="nil"/>
          <w:insideV w:val="nil"/>
        </w:tblBorders>
        <w:tblLayout w:type="fixed"/>
        <w:tblLook w:val="00A0" w:firstRow="1" w:lastRow="0" w:firstColumn="1" w:lastColumn="0" w:noHBand="0" w:noVBand="0"/>
      </w:tblPr>
      <w:tblGrid>
        <w:gridCol w:w="34"/>
        <w:gridCol w:w="4914"/>
        <w:gridCol w:w="415"/>
        <w:gridCol w:w="875"/>
        <w:gridCol w:w="2278"/>
      </w:tblGrid>
      <w:tr w:rsidR="00E11561" w:rsidRPr="00EC59C7" w14:paraId="057D2447" w14:textId="77777777" w:rsidTr="00E11561">
        <w:trPr>
          <w:cantSplit/>
          <w:trHeight w:hRule="exact" w:val="284"/>
          <w:jc w:val="center"/>
        </w:trPr>
        <w:tc>
          <w:tcPr>
            <w:tcW w:w="6238" w:type="dxa"/>
            <w:gridSpan w:val="4"/>
            <w:tcBorders>
              <w:top w:val="nil"/>
              <w:left w:val="nil"/>
              <w:bottom w:val="nil"/>
              <w:right w:val="nil"/>
            </w:tcBorders>
            <w:shd w:val="clear" w:color="auto" w:fill="A6A6A6"/>
            <w:vAlign w:val="center"/>
          </w:tcPr>
          <w:p w14:paraId="09F3110B" w14:textId="7A058B48" w:rsidR="00E11561" w:rsidRPr="00EC59C7" w:rsidRDefault="00E11561" w:rsidP="00F4066C">
            <w:pPr>
              <w:rPr>
                <w:rFonts w:ascii="Arial" w:hAnsi="Arial" w:cs="Arial"/>
                <w:b/>
                <w:sz w:val="19"/>
                <w:szCs w:val="19"/>
              </w:rPr>
            </w:pPr>
            <w:r w:rsidRPr="00EC59C7">
              <w:rPr>
                <w:rFonts w:ascii="Arial" w:hAnsi="Arial" w:cs="Arial"/>
                <w:b/>
                <w:sz w:val="19"/>
                <w:szCs w:val="19"/>
              </w:rPr>
              <w:t xml:space="preserve">No. de Siniestro:  </w:t>
            </w:r>
          </w:p>
        </w:tc>
        <w:tc>
          <w:tcPr>
            <w:tcW w:w="2278" w:type="dxa"/>
            <w:tcBorders>
              <w:top w:val="nil"/>
              <w:left w:val="nil"/>
              <w:bottom w:val="nil"/>
              <w:right w:val="nil"/>
            </w:tcBorders>
            <w:shd w:val="clear" w:color="auto" w:fill="A6A6A6"/>
          </w:tcPr>
          <w:p w14:paraId="4CE1977B" w14:textId="362604A0" w:rsidR="00E11561" w:rsidRPr="00EC59C7" w:rsidRDefault="00E11561" w:rsidP="00F4066C">
            <w:pPr>
              <w:rPr>
                <w:rFonts w:ascii="Arial" w:hAnsi="Arial" w:cs="Arial"/>
                <w:b/>
                <w:sz w:val="19"/>
                <w:szCs w:val="19"/>
              </w:rPr>
            </w:pPr>
          </w:p>
        </w:tc>
      </w:tr>
      <w:tr w:rsidR="00E11561" w:rsidRPr="00EC59C7" w14:paraId="760981FD" w14:textId="77777777" w:rsidTr="00E11561">
        <w:trPr>
          <w:trHeight w:hRule="exact" w:val="284"/>
          <w:jc w:val="center"/>
        </w:trPr>
        <w:tc>
          <w:tcPr>
            <w:tcW w:w="8516" w:type="dxa"/>
            <w:gridSpan w:val="5"/>
            <w:tcBorders>
              <w:top w:val="nil"/>
              <w:left w:val="nil"/>
              <w:bottom w:val="single" w:sz="4" w:space="0" w:color="C0C0C0"/>
              <w:right w:val="nil"/>
            </w:tcBorders>
            <w:vAlign w:val="center"/>
          </w:tcPr>
          <w:p w14:paraId="2CE55C0F" w14:textId="317EA226" w:rsidR="00E11561" w:rsidRPr="00EC59C7" w:rsidRDefault="00E11561" w:rsidP="00F4066C">
            <w:pPr>
              <w:jc w:val="center"/>
              <w:rPr>
                <w:rFonts w:ascii="Arial" w:hAnsi="Arial" w:cs="Arial"/>
                <w:b/>
                <w:sz w:val="19"/>
                <w:szCs w:val="19"/>
              </w:rPr>
            </w:pPr>
            <w:r w:rsidRPr="00EC59C7">
              <w:rPr>
                <w:rFonts w:ascii="Arial" w:hAnsi="Arial" w:cs="Arial"/>
                <w:b/>
                <w:sz w:val="19"/>
                <w:szCs w:val="19"/>
              </w:rPr>
              <w:t>Resumen de Cálculo del Pago</w:t>
            </w:r>
          </w:p>
        </w:tc>
      </w:tr>
      <w:tr w:rsidR="00E11561" w:rsidRPr="00EC59C7" w14:paraId="49E2B5CF" w14:textId="77777777" w:rsidTr="00E11561">
        <w:trPr>
          <w:gridBefore w:val="1"/>
          <w:wBefore w:w="34" w:type="dxa"/>
          <w:trHeight w:hRule="exact" w:val="284"/>
          <w:jc w:val="center"/>
        </w:trPr>
        <w:tc>
          <w:tcPr>
            <w:tcW w:w="4914" w:type="dxa"/>
            <w:tcBorders>
              <w:top w:val="nil"/>
              <w:left w:val="nil"/>
              <w:bottom w:val="single" w:sz="4" w:space="0" w:color="C0C0C0"/>
              <w:right w:val="nil"/>
            </w:tcBorders>
            <w:vAlign w:val="center"/>
          </w:tcPr>
          <w:p w14:paraId="65CCBF3E" w14:textId="76634391" w:rsidR="00E11561" w:rsidRPr="00EC59C7" w:rsidRDefault="00E11561" w:rsidP="00F4066C">
            <w:pPr>
              <w:rPr>
                <w:rFonts w:ascii="Arial" w:hAnsi="Arial" w:cs="Arial"/>
                <w:sz w:val="19"/>
                <w:szCs w:val="19"/>
              </w:rPr>
            </w:pPr>
            <w:proofErr w:type="gramStart"/>
            <w:r w:rsidRPr="00EC59C7">
              <w:rPr>
                <w:rFonts w:ascii="Arial" w:hAnsi="Arial" w:cs="Arial"/>
                <w:sz w:val="19"/>
                <w:szCs w:val="19"/>
              </w:rPr>
              <w:t>Total</w:t>
            </w:r>
            <w:proofErr w:type="gramEnd"/>
            <w:r w:rsidRPr="00EC59C7">
              <w:rPr>
                <w:rFonts w:ascii="Arial" w:hAnsi="Arial" w:cs="Arial"/>
                <w:sz w:val="19"/>
                <w:szCs w:val="19"/>
              </w:rPr>
              <w:t xml:space="preserve"> </w:t>
            </w:r>
            <w:r>
              <w:rPr>
                <w:rFonts w:ascii="Arial" w:hAnsi="Arial" w:cs="Arial"/>
                <w:sz w:val="19"/>
                <w:szCs w:val="19"/>
              </w:rPr>
              <w:t>Valuación</w:t>
            </w:r>
          </w:p>
        </w:tc>
        <w:tc>
          <w:tcPr>
            <w:tcW w:w="415" w:type="dxa"/>
            <w:tcBorders>
              <w:top w:val="nil"/>
              <w:left w:val="nil"/>
              <w:bottom w:val="single" w:sz="4" w:space="0" w:color="C0C0C0"/>
              <w:right w:val="nil"/>
            </w:tcBorders>
          </w:tcPr>
          <w:p w14:paraId="7AD1A2EF" w14:textId="77777777" w:rsidR="00E11561" w:rsidRPr="00EC59C7" w:rsidRDefault="00E11561" w:rsidP="00F4066C">
            <w:pPr>
              <w:rPr>
                <w:rFonts w:ascii="Arial" w:hAnsi="Arial" w:cs="Arial"/>
                <w:sz w:val="19"/>
                <w:szCs w:val="19"/>
              </w:rPr>
            </w:pPr>
          </w:p>
        </w:tc>
        <w:tc>
          <w:tcPr>
            <w:tcW w:w="3153" w:type="dxa"/>
            <w:gridSpan w:val="2"/>
            <w:tcBorders>
              <w:top w:val="nil"/>
              <w:left w:val="nil"/>
              <w:bottom w:val="single" w:sz="4" w:space="0" w:color="C0C0C0"/>
              <w:right w:val="nil"/>
            </w:tcBorders>
            <w:vAlign w:val="center"/>
          </w:tcPr>
          <w:p w14:paraId="57649CDD" w14:textId="14AAB6B6" w:rsidR="00E11561" w:rsidRPr="00EC59C7" w:rsidRDefault="00653913" w:rsidP="00653913">
            <w:pPr>
              <w:ind w:right="-89"/>
              <w:jc w:val="center"/>
              <w:rPr>
                <w:rFonts w:ascii="Arial" w:hAnsi="Arial" w:cs="Arial"/>
                <w:snapToGrid w:val="0"/>
                <w:color w:val="000000"/>
                <w:sz w:val="19"/>
                <w:szCs w:val="19"/>
              </w:rPr>
            </w:pPr>
            <w:r>
              <w:rPr>
                <w:rFonts w:ascii="Arial" w:hAnsi="Arial" w:cs="Arial"/>
                <w:snapToGrid w:val="0"/>
                <w:color w:val="000000"/>
                <w:sz w:val="19"/>
                <w:szCs w:val="19"/>
              </w:rPr>
              <w:t>$</w:t>
            </w:r>
            <w:r w:rsidR="00616E5F">
              <w:rPr>
                <w:rFonts w:ascii="Arial" w:hAnsi="Arial" w:cs="Arial"/>
                <w:snapToGrid w:val="0"/>
                <w:color w:val="000000"/>
                <w:sz w:val="19"/>
                <w:szCs w:val="19"/>
              </w:rPr>
              <w:t xml:space="preserve"> 19,720</w:t>
            </w:r>
          </w:p>
        </w:tc>
      </w:tr>
      <w:tr w:rsidR="00E11561" w:rsidRPr="00EC59C7" w14:paraId="04D2D4D7" w14:textId="77777777" w:rsidTr="00E11561">
        <w:trPr>
          <w:gridBefore w:val="1"/>
          <w:wBefore w:w="34" w:type="dxa"/>
          <w:trHeight w:hRule="exact" w:val="284"/>
          <w:jc w:val="center"/>
        </w:trPr>
        <w:tc>
          <w:tcPr>
            <w:tcW w:w="4914" w:type="dxa"/>
            <w:tcBorders>
              <w:top w:val="nil"/>
              <w:left w:val="nil"/>
              <w:bottom w:val="single" w:sz="4" w:space="0" w:color="C0C0C0"/>
              <w:right w:val="nil"/>
            </w:tcBorders>
            <w:vAlign w:val="center"/>
          </w:tcPr>
          <w:p w14:paraId="20BB148D" w14:textId="1226A111" w:rsidR="00E11561" w:rsidRPr="00EC59C7" w:rsidRDefault="00E11561" w:rsidP="00F4066C">
            <w:pPr>
              <w:rPr>
                <w:rFonts w:ascii="Arial" w:hAnsi="Arial" w:cs="Arial"/>
                <w:sz w:val="19"/>
                <w:szCs w:val="19"/>
              </w:rPr>
            </w:pPr>
          </w:p>
        </w:tc>
        <w:tc>
          <w:tcPr>
            <w:tcW w:w="415" w:type="dxa"/>
            <w:tcBorders>
              <w:top w:val="nil"/>
              <w:left w:val="nil"/>
              <w:bottom w:val="single" w:sz="4" w:space="0" w:color="C0C0C0"/>
              <w:right w:val="nil"/>
            </w:tcBorders>
          </w:tcPr>
          <w:p w14:paraId="441033D3" w14:textId="77777777" w:rsidR="00E11561" w:rsidRPr="00EC59C7" w:rsidRDefault="00E11561" w:rsidP="00F4066C">
            <w:pPr>
              <w:rPr>
                <w:rFonts w:ascii="Arial" w:hAnsi="Arial" w:cs="Arial"/>
                <w:sz w:val="19"/>
                <w:szCs w:val="19"/>
              </w:rPr>
            </w:pPr>
          </w:p>
        </w:tc>
        <w:tc>
          <w:tcPr>
            <w:tcW w:w="3153" w:type="dxa"/>
            <w:gridSpan w:val="2"/>
            <w:tcBorders>
              <w:top w:val="single" w:sz="4" w:space="0" w:color="C0C0C0"/>
              <w:left w:val="nil"/>
              <w:bottom w:val="single" w:sz="4" w:space="0" w:color="C0C0C0"/>
              <w:right w:val="nil"/>
            </w:tcBorders>
            <w:vAlign w:val="center"/>
          </w:tcPr>
          <w:p w14:paraId="3CA0EDE2" w14:textId="0A739CCF" w:rsidR="00E11561" w:rsidRPr="00EC59C7" w:rsidRDefault="00E11561" w:rsidP="00653913">
            <w:pPr>
              <w:ind w:right="-89"/>
              <w:jc w:val="center"/>
              <w:rPr>
                <w:rFonts w:ascii="Arial" w:hAnsi="Arial" w:cs="Arial"/>
                <w:snapToGrid w:val="0"/>
                <w:color w:val="000000"/>
                <w:sz w:val="19"/>
                <w:szCs w:val="19"/>
              </w:rPr>
            </w:pPr>
          </w:p>
        </w:tc>
      </w:tr>
      <w:tr w:rsidR="00E11561" w:rsidRPr="00EC59C7" w14:paraId="69CD99A3" w14:textId="77777777" w:rsidTr="00E11561">
        <w:trPr>
          <w:gridBefore w:val="1"/>
          <w:wBefore w:w="34" w:type="dxa"/>
          <w:trHeight w:hRule="exact" w:val="284"/>
          <w:jc w:val="center"/>
        </w:trPr>
        <w:tc>
          <w:tcPr>
            <w:tcW w:w="4914" w:type="dxa"/>
            <w:tcBorders>
              <w:top w:val="single" w:sz="4" w:space="0" w:color="C0C0C0"/>
              <w:left w:val="nil"/>
              <w:bottom w:val="single" w:sz="4" w:space="0" w:color="C0C0C0"/>
              <w:right w:val="nil"/>
            </w:tcBorders>
            <w:vAlign w:val="center"/>
          </w:tcPr>
          <w:p w14:paraId="273BF880" w14:textId="7D228E9E" w:rsidR="00E11561" w:rsidRPr="00EC59C7" w:rsidRDefault="00E11561" w:rsidP="00F4066C">
            <w:pPr>
              <w:rPr>
                <w:rFonts w:ascii="Arial" w:hAnsi="Arial" w:cs="Arial"/>
                <w:sz w:val="19"/>
                <w:szCs w:val="19"/>
              </w:rPr>
            </w:pPr>
            <w:r w:rsidRPr="00EC59C7">
              <w:rPr>
                <w:rFonts w:ascii="Arial" w:hAnsi="Arial" w:cs="Arial"/>
                <w:b/>
                <w:sz w:val="19"/>
                <w:szCs w:val="19"/>
              </w:rPr>
              <w:t>Total.</w:t>
            </w:r>
          </w:p>
        </w:tc>
        <w:tc>
          <w:tcPr>
            <w:tcW w:w="415" w:type="dxa"/>
            <w:tcBorders>
              <w:top w:val="single" w:sz="4" w:space="0" w:color="C0C0C0"/>
              <w:left w:val="nil"/>
              <w:bottom w:val="single" w:sz="4" w:space="0" w:color="C0C0C0"/>
              <w:right w:val="nil"/>
            </w:tcBorders>
          </w:tcPr>
          <w:p w14:paraId="42B90969" w14:textId="306710B3" w:rsidR="00E11561" w:rsidRPr="00EC59C7" w:rsidRDefault="00E11561" w:rsidP="00F4066C">
            <w:pPr>
              <w:ind w:left="136" w:hanging="136"/>
              <w:rPr>
                <w:rFonts w:ascii="Arial" w:hAnsi="Arial" w:cs="Arial"/>
                <w:sz w:val="19"/>
                <w:szCs w:val="19"/>
              </w:rPr>
            </w:pPr>
            <w:r w:rsidRPr="00EC59C7">
              <w:rPr>
                <w:rFonts w:ascii="Arial" w:hAnsi="Arial" w:cs="Arial"/>
                <w:b/>
                <w:bCs/>
                <w:noProof/>
                <w:sz w:val="19"/>
                <w:szCs w:val="19"/>
                <w:lang w:eastAsia="es-MX"/>
              </w:rPr>
              <mc:AlternateContent>
                <mc:Choice Requires="wps">
                  <w:drawing>
                    <wp:anchor distT="0" distB="0" distL="114300" distR="114300" simplePos="0" relativeHeight="251663360" behindDoc="0" locked="0" layoutInCell="1" allowOverlap="1" wp14:anchorId="29DF278D" wp14:editId="636DE73C">
                      <wp:simplePos x="0" y="0"/>
                      <wp:positionH relativeFrom="column">
                        <wp:posOffset>67310</wp:posOffset>
                      </wp:positionH>
                      <wp:positionV relativeFrom="paragraph">
                        <wp:posOffset>178435</wp:posOffset>
                      </wp:positionV>
                      <wp:extent cx="2127885" cy="1270"/>
                      <wp:effectExtent l="19685" t="26035" r="24130" b="2032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27885" cy="127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BCF2AC"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pt,14.05pt" to="172.8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" strokeweight="3pt">
                      <v:stroke linestyle="thinThin"/>
                    </v:line>
                  </w:pict>
                </mc:Fallback>
              </mc:AlternateContent>
            </w:r>
          </w:p>
        </w:tc>
        <w:tc>
          <w:tcPr>
            <w:tcW w:w="3153" w:type="dxa"/>
            <w:gridSpan w:val="2"/>
            <w:tcBorders>
              <w:top w:val="single" w:sz="4" w:space="0" w:color="auto"/>
              <w:left w:val="nil"/>
              <w:bottom w:val="single" w:sz="4" w:space="0" w:color="auto"/>
              <w:right w:val="nil"/>
            </w:tcBorders>
            <w:vAlign w:val="center"/>
          </w:tcPr>
          <w:p w14:paraId="4FAAE2DA" w14:textId="5A25A256" w:rsidR="00E11561" w:rsidRPr="00EC59C7" w:rsidRDefault="00653913" w:rsidP="00653913">
            <w:pPr>
              <w:ind w:right="-89"/>
              <w:jc w:val="center"/>
              <w:rPr>
                <w:rFonts w:ascii="Arial" w:hAnsi="Arial" w:cs="Arial"/>
                <w:snapToGrid w:val="0"/>
                <w:color w:val="000000"/>
                <w:sz w:val="19"/>
                <w:szCs w:val="19"/>
              </w:rPr>
            </w:pPr>
            <w:r>
              <w:rPr>
                <w:rFonts w:ascii="Arial" w:hAnsi="Arial" w:cs="Arial"/>
                <w:snapToGrid w:val="0"/>
                <w:color w:val="000000"/>
                <w:sz w:val="19"/>
                <w:szCs w:val="19"/>
              </w:rPr>
              <w:t>$</w:t>
            </w:r>
            <w:r w:rsidR="00616E5F">
              <w:rPr>
                <w:rFonts w:ascii="Arial" w:hAnsi="Arial" w:cs="Arial"/>
                <w:snapToGrid w:val="0"/>
                <w:color w:val="000000"/>
                <w:sz w:val="19"/>
                <w:szCs w:val="19"/>
              </w:rPr>
              <w:t xml:space="preserve"> 19, 720</w:t>
            </w:r>
          </w:p>
        </w:tc>
      </w:tr>
    </w:tbl>
    <w:p w14:paraId="02A2D150" w14:textId="54BCE1C1" w:rsidR="00816EAF" w:rsidRDefault="00CA5C19" w:rsidP="006C3C9E">
      <w:pPr>
        <w:spacing w:line="360" w:lineRule="auto"/>
        <w:jc w:val="both"/>
        <w:rPr>
          <w:rFonts w:ascii="Tahoma" w:hAnsi="Tahoma" w:cs="Tahoma"/>
          <w:sz w:val="18"/>
          <w:szCs w:val="18"/>
        </w:rPr>
      </w:pPr>
      <w:r>
        <w:rPr>
          <w:noProof/>
        </w:rPr>
        <w:drawing>
          <wp:anchor distT="0" distB="0" distL="114300" distR="114300" simplePos="0" relativeHeight="251682816" behindDoc="1" locked="0" layoutInCell="1" allowOverlap="1" wp14:anchorId="4C467BC9" wp14:editId="07D9B480">
            <wp:simplePos x="0" y="0"/>
            <wp:positionH relativeFrom="column">
              <wp:posOffset>4257675</wp:posOffset>
            </wp:positionH>
            <wp:positionV relativeFrom="paragraph">
              <wp:posOffset>3176</wp:posOffset>
            </wp:positionV>
            <wp:extent cx="714375" cy="4572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7309" cy="459078"/>
                    </a:xfrm>
                    <a:prstGeom prst="rect">
                      <a:avLst/>
                    </a:prstGeom>
                    <a:noFill/>
                    <a:ln>
                      <a:noFill/>
                    </a:ln>
                  </pic:spPr>
                </pic:pic>
              </a:graphicData>
            </a:graphic>
            <wp14:sizeRelH relativeFrom="page">
              <wp14:pctWidth>0</wp14:pctWidth>
            </wp14:sizeRelH>
            <wp14:sizeRelV relativeFrom="page">
              <wp14:pctHeight>0</wp14:pctHeight>
            </wp14:sizeRelV>
          </wp:anchor>
        </w:drawing>
      </w:r>
      <w:r w:rsidR="00616E5F" w:rsidRPr="00616E5F">
        <w:rPr>
          <w:rFonts w:ascii="Tahoma" w:hAnsi="Tahoma" w:cs="Tahoma"/>
          <w:b/>
          <w:noProof/>
          <w:sz w:val="20"/>
          <w:szCs w:val="20"/>
        </w:rPr>
        <mc:AlternateContent>
          <mc:Choice Requires="wps">
            <w:drawing>
              <wp:anchor distT="45720" distB="45720" distL="114300" distR="114300" simplePos="0" relativeHeight="251673600" behindDoc="1" locked="0" layoutInCell="1" allowOverlap="1" wp14:anchorId="778DA78C" wp14:editId="4FFDC0F6">
                <wp:simplePos x="0" y="0"/>
                <wp:positionH relativeFrom="column">
                  <wp:posOffset>-27305</wp:posOffset>
                </wp:positionH>
                <wp:positionV relativeFrom="paragraph">
                  <wp:posOffset>193675</wp:posOffset>
                </wp:positionV>
                <wp:extent cx="2360930" cy="2667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noFill/>
                          <a:miter lim="800000"/>
                          <a:headEnd/>
                          <a:tailEnd/>
                        </a:ln>
                      </wps:spPr>
                      <wps:txbx>
                        <w:txbxContent>
                          <w:p w14:paraId="4C631725" w14:textId="44D26AEB" w:rsidR="00616E5F" w:rsidRPr="00616E5F" w:rsidRDefault="00616E5F">
                            <w:pPr>
                              <w:rPr>
                                <w:lang w:val="en-US"/>
                              </w:rPr>
                            </w:pPr>
                            <w:r>
                              <w:rPr>
                                <w:lang w:val="en-US"/>
                              </w:rPr>
                              <w:t>Monserrat Martinez Felipe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DA78C" id="_x0000_s1030" type="#_x0000_t202" style="position:absolute;left:0;text-align:left;margin-left:-2.15pt;margin-top:15.25pt;width:185.9pt;height:21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" stroked="f">
                <v:textbox>
                  <w:txbxContent>
                    <w:p w14:paraId="4C631725" w14:textId="44D26AEB" w:rsidR="00616E5F" w:rsidRPr="00616E5F" w:rsidRDefault="00616E5F">
                      <w:pPr>
                        <w:rPr>
                          <w:lang w:val="en-US"/>
                        </w:rPr>
                      </w:pPr>
                      <w:r>
                        <w:rPr>
                          <w:lang w:val="en-US"/>
                        </w:rPr>
                        <w:t>Monserrat Martinez Felipe</w:t>
                      </w:r>
                    </w:p>
                  </w:txbxContent>
                </v:textbox>
              </v:shape>
            </w:pict>
          </mc:Fallback>
        </mc:AlternateContent>
      </w:r>
    </w:p>
    <w:p w14:paraId="5A485C6C" w14:textId="55BC872F" w:rsidR="00816EAF" w:rsidRDefault="00816EAF" w:rsidP="006C3C9E">
      <w:pPr>
        <w:spacing w:line="360" w:lineRule="auto"/>
        <w:jc w:val="both"/>
        <w:rPr>
          <w:rFonts w:ascii="Tahoma" w:hAnsi="Tahoma" w:cs="Tahoma"/>
          <w:sz w:val="18"/>
          <w:szCs w:val="18"/>
        </w:rPr>
      </w:pPr>
      <w:r>
        <w:rPr>
          <w:rFonts w:ascii="Tahoma" w:hAnsi="Tahoma" w:cs="Tahoma"/>
          <w:sz w:val="18"/>
          <w:szCs w:val="18"/>
        </w:rPr>
        <w:t>___________________________________________________</w:t>
      </w:r>
      <w:r>
        <w:rPr>
          <w:rFonts w:ascii="Tahoma" w:hAnsi="Tahoma" w:cs="Tahoma"/>
          <w:sz w:val="18"/>
          <w:szCs w:val="18"/>
        </w:rPr>
        <w:tab/>
      </w:r>
      <w:r>
        <w:rPr>
          <w:rFonts w:ascii="Tahoma" w:hAnsi="Tahoma" w:cs="Tahoma"/>
          <w:sz w:val="18"/>
          <w:szCs w:val="18"/>
        </w:rPr>
        <w:tab/>
        <w:t>_________________________________________</w:t>
      </w:r>
    </w:p>
    <w:p w14:paraId="250E7A78" w14:textId="4141A417" w:rsidR="00816EAF" w:rsidRDefault="000E49BE" w:rsidP="006C3C9E">
      <w:pPr>
        <w:spacing w:line="360" w:lineRule="auto"/>
        <w:jc w:val="both"/>
        <w:rPr>
          <w:rFonts w:ascii="Tahoma" w:hAnsi="Tahoma" w:cs="Tahoma"/>
          <w:sz w:val="18"/>
          <w:szCs w:val="18"/>
        </w:rPr>
      </w:pPr>
      <w:r w:rsidRPr="00616E5F">
        <w:rPr>
          <w:rFonts w:ascii="Tahoma" w:hAnsi="Tahoma" w:cs="Tahoma"/>
          <w:b/>
          <w:noProof/>
          <w:sz w:val="20"/>
          <w:szCs w:val="20"/>
        </w:rPr>
        <mc:AlternateContent>
          <mc:Choice Requires="wps">
            <w:drawing>
              <wp:anchor distT="45720" distB="45720" distL="114300" distR="114300" simplePos="0" relativeHeight="251681792" behindDoc="1" locked="0" layoutInCell="1" allowOverlap="1" wp14:anchorId="1A863574" wp14:editId="31C66402">
                <wp:simplePos x="0" y="0"/>
                <wp:positionH relativeFrom="column">
                  <wp:posOffset>590550</wp:posOffset>
                </wp:positionH>
                <wp:positionV relativeFrom="paragraph">
                  <wp:posOffset>259080</wp:posOffset>
                </wp:positionV>
                <wp:extent cx="1257300" cy="2667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66700"/>
                        </a:xfrm>
                        <a:prstGeom prst="rect">
                          <a:avLst/>
                        </a:prstGeom>
                        <a:solidFill>
                          <a:srgbClr val="FFFFFF"/>
                        </a:solidFill>
                        <a:ln w="9525">
                          <a:noFill/>
                          <a:miter lim="800000"/>
                          <a:headEnd/>
                          <a:tailEnd/>
                        </a:ln>
                      </wps:spPr>
                      <wps:txbx>
                        <w:txbxContent>
                          <w:p w14:paraId="31B61E8C" w14:textId="41730C4E" w:rsidR="000E49BE" w:rsidRPr="00616E5F" w:rsidRDefault="000E49BE" w:rsidP="000E49BE">
                            <w:pPr>
                              <w:rPr>
                                <w:lang w:val="en-US"/>
                              </w:rPr>
                            </w:pPr>
                            <w:r>
                              <w:rPr>
                                <w:lang w:val="en-US"/>
                              </w:rPr>
                              <w:t>Zapopan Jalisco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63574" id="_x0000_s1031" type="#_x0000_t202" style="position:absolute;left:0;text-align:left;margin-left:46.5pt;margin-top:20.4pt;width:99pt;height:21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" stroked="f">
                <v:textbox>
                  <w:txbxContent>
                    <w:p w14:paraId="31B61E8C" w14:textId="41730C4E" w:rsidR="000E49BE" w:rsidRPr="00616E5F" w:rsidRDefault="000E49BE" w:rsidP="000E49BE">
                      <w:pPr>
                        <w:rPr>
                          <w:lang w:val="en-US"/>
                        </w:rPr>
                      </w:pPr>
                      <w:r>
                        <w:rPr>
                          <w:lang w:val="en-US"/>
                        </w:rPr>
                        <w:t>Zapopan Jalisco</w:t>
                      </w:r>
                    </w:p>
                  </w:txbxContent>
                </v:textbox>
              </v:shape>
            </w:pict>
          </mc:Fallback>
        </mc:AlternateContent>
      </w:r>
      <w:r w:rsidRPr="00616E5F">
        <w:rPr>
          <w:rFonts w:ascii="Tahoma" w:hAnsi="Tahoma" w:cs="Tahoma"/>
          <w:b/>
          <w:noProof/>
          <w:sz w:val="20"/>
          <w:szCs w:val="20"/>
        </w:rPr>
        <mc:AlternateContent>
          <mc:Choice Requires="wps">
            <w:drawing>
              <wp:anchor distT="45720" distB="45720" distL="114300" distR="114300" simplePos="0" relativeHeight="251679744" behindDoc="1" locked="0" layoutInCell="1" allowOverlap="1" wp14:anchorId="46F4D433" wp14:editId="634B5BB0">
                <wp:simplePos x="0" y="0"/>
                <wp:positionH relativeFrom="column">
                  <wp:posOffset>2000250</wp:posOffset>
                </wp:positionH>
                <wp:positionV relativeFrom="paragraph">
                  <wp:posOffset>259080</wp:posOffset>
                </wp:positionV>
                <wp:extent cx="409575" cy="266700"/>
                <wp:effectExtent l="0" t="0" r="9525"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66700"/>
                        </a:xfrm>
                        <a:prstGeom prst="rect">
                          <a:avLst/>
                        </a:prstGeom>
                        <a:solidFill>
                          <a:srgbClr val="FFFFFF"/>
                        </a:solidFill>
                        <a:ln w="9525">
                          <a:noFill/>
                          <a:miter lim="800000"/>
                          <a:headEnd/>
                          <a:tailEnd/>
                        </a:ln>
                      </wps:spPr>
                      <wps:txbx>
                        <w:txbxContent>
                          <w:p w14:paraId="21A89763" w14:textId="478EEAA8" w:rsidR="000E49BE" w:rsidRPr="00616E5F" w:rsidRDefault="000E49BE" w:rsidP="000E49BE">
                            <w:pPr>
                              <w:rPr>
                                <w:lang w:val="en-US"/>
                              </w:rPr>
                            </w:pPr>
                            <w:r>
                              <w:rPr>
                                <w:lang w:val="en-US"/>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4D433" id="_x0000_s1032" type="#_x0000_t202" style="position:absolute;left:0;text-align:left;margin-left:157.5pt;margin-top:20.4pt;width:32.25pt;height:21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" stroked="f">
                <v:textbox>
                  <w:txbxContent>
                    <w:p w14:paraId="21A89763" w14:textId="478EEAA8" w:rsidR="000E49BE" w:rsidRPr="00616E5F" w:rsidRDefault="000E49BE" w:rsidP="000E49BE">
                      <w:pPr>
                        <w:rPr>
                          <w:lang w:val="en-US"/>
                        </w:rPr>
                      </w:pPr>
                      <w:r>
                        <w:rPr>
                          <w:lang w:val="en-US"/>
                        </w:rPr>
                        <w:t>12</w:t>
                      </w:r>
                    </w:p>
                  </w:txbxContent>
                </v:textbox>
              </v:shape>
            </w:pict>
          </mc:Fallback>
        </mc:AlternateContent>
      </w:r>
      <w:r w:rsidRPr="00616E5F">
        <w:rPr>
          <w:rFonts w:ascii="Tahoma" w:hAnsi="Tahoma" w:cs="Tahoma"/>
          <w:b/>
          <w:noProof/>
          <w:sz w:val="20"/>
          <w:szCs w:val="20"/>
        </w:rPr>
        <mc:AlternateContent>
          <mc:Choice Requires="wps">
            <w:drawing>
              <wp:anchor distT="45720" distB="45720" distL="114300" distR="114300" simplePos="0" relativeHeight="251677696" behindDoc="1" locked="0" layoutInCell="1" allowOverlap="1" wp14:anchorId="0E2735A9" wp14:editId="1B4B3A69">
                <wp:simplePos x="0" y="0"/>
                <wp:positionH relativeFrom="column">
                  <wp:posOffset>2762250</wp:posOffset>
                </wp:positionH>
                <wp:positionV relativeFrom="paragraph">
                  <wp:posOffset>249555</wp:posOffset>
                </wp:positionV>
                <wp:extent cx="666115" cy="266700"/>
                <wp:effectExtent l="0" t="0" r="63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266700"/>
                        </a:xfrm>
                        <a:prstGeom prst="rect">
                          <a:avLst/>
                        </a:prstGeom>
                        <a:solidFill>
                          <a:srgbClr val="FFFFFF"/>
                        </a:solidFill>
                        <a:ln w="9525">
                          <a:noFill/>
                          <a:miter lim="800000"/>
                          <a:headEnd/>
                          <a:tailEnd/>
                        </a:ln>
                      </wps:spPr>
                      <wps:txbx>
                        <w:txbxContent>
                          <w:p w14:paraId="7066306F" w14:textId="2536E377" w:rsidR="00616E5F" w:rsidRPr="00616E5F" w:rsidRDefault="000E49BE" w:rsidP="00616E5F">
                            <w:pPr>
                              <w:rPr>
                                <w:lang w:val="en-US"/>
                              </w:rPr>
                            </w:pPr>
                            <w:r>
                              <w:rPr>
                                <w:lang w:val="en-US"/>
                              </w:rPr>
                              <w:t>Abril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735A9" id="_x0000_s1033" type="#_x0000_t202" style="position:absolute;left:0;text-align:left;margin-left:217.5pt;margin-top:19.65pt;width:52.45pt;height:21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" stroked="f">
                <v:textbox>
                  <w:txbxContent>
                    <w:p w14:paraId="7066306F" w14:textId="2536E377" w:rsidR="00616E5F" w:rsidRPr="00616E5F" w:rsidRDefault="000E49BE" w:rsidP="00616E5F">
                      <w:pPr>
                        <w:rPr>
                          <w:lang w:val="en-US"/>
                        </w:rPr>
                      </w:pPr>
                      <w:r>
                        <w:rPr>
                          <w:lang w:val="en-US"/>
                        </w:rPr>
                        <w:t>Abril</w:t>
                      </w:r>
                    </w:p>
                  </w:txbxContent>
                </v:textbox>
              </v:shape>
            </w:pict>
          </mc:Fallback>
        </mc:AlternateContent>
      </w:r>
      <w:r w:rsidR="00616E5F" w:rsidRPr="00616E5F">
        <w:rPr>
          <w:rFonts w:ascii="Tahoma" w:hAnsi="Tahoma" w:cs="Tahoma"/>
          <w:b/>
          <w:noProof/>
          <w:sz w:val="20"/>
          <w:szCs w:val="20"/>
        </w:rPr>
        <mc:AlternateContent>
          <mc:Choice Requires="wps">
            <w:drawing>
              <wp:anchor distT="45720" distB="45720" distL="114300" distR="114300" simplePos="0" relativeHeight="251675648" behindDoc="1" locked="0" layoutInCell="1" allowOverlap="1" wp14:anchorId="2F812528" wp14:editId="4EB5A6BC">
                <wp:simplePos x="0" y="0"/>
                <wp:positionH relativeFrom="column">
                  <wp:posOffset>4972051</wp:posOffset>
                </wp:positionH>
                <wp:positionV relativeFrom="paragraph">
                  <wp:posOffset>259080</wp:posOffset>
                </wp:positionV>
                <wp:extent cx="400050" cy="2667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266700"/>
                        </a:xfrm>
                        <a:prstGeom prst="rect">
                          <a:avLst/>
                        </a:prstGeom>
                        <a:solidFill>
                          <a:srgbClr val="FFFFFF"/>
                        </a:solidFill>
                        <a:ln w="9525">
                          <a:noFill/>
                          <a:miter lim="800000"/>
                          <a:headEnd/>
                          <a:tailEnd/>
                        </a:ln>
                      </wps:spPr>
                      <wps:txbx>
                        <w:txbxContent>
                          <w:p w14:paraId="37A1258D" w14:textId="10938BC8" w:rsidR="00616E5F" w:rsidRPr="00616E5F" w:rsidRDefault="00616E5F" w:rsidP="00616E5F">
                            <w:pPr>
                              <w:rPr>
                                <w:lang w:val="en-US"/>
                              </w:rPr>
                            </w:pPr>
                            <w:r>
                              <w:rPr>
                                <w:lang w:val="en-US"/>
                              </w:rP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12528" id="_x0000_s1034" type="#_x0000_t202" style="position:absolute;left:0;text-align:left;margin-left:391.5pt;margin-top:20.4pt;width:31.5pt;height:21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" stroked="f">
                <v:textbox>
                  <w:txbxContent>
                    <w:p w14:paraId="37A1258D" w14:textId="10938BC8" w:rsidR="00616E5F" w:rsidRPr="00616E5F" w:rsidRDefault="00616E5F" w:rsidP="00616E5F">
                      <w:pPr>
                        <w:rPr>
                          <w:lang w:val="en-US"/>
                        </w:rPr>
                      </w:pPr>
                      <w:r>
                        <w:rPr>
                          <w:lang w:val="en-US"/>
                        </w:rPr>
                        <w:t>23</w:t>
                      </w:r>
                    </w:p>
                  </w:txbxContent>
                </v:textbox>
              </v:shape>
            </w:pict>
          </mc:Fallback>
        </mc:AlternateContent>
      </w:r>
      <w:r w:rsidR="00816EAF">
        <w:rPr>
          <w:rFonts w:ascii="Tahoma" w:hAnsi="Tahoma" w:cs="Tahoma"/>
          <w:sz w:val="18"/>
          <w:szCs w:val="18"/>
        </w:rPr>
        <w:t>Nombre</w:t>
      </w:r>
      <w:r w:rsidR="00816EAF">
        <w:rPr>
          <w:rFonts w:ascii="Tahoma" w:hAnsi="Tahoma" w:cs="Tahoma"/>
          <w:sz w:val="18"/>
          <w:szCs w:val="18"/>
        </w:rPr>
        <w:tab/>
      </w:r>
      <w:r w:rsidR="00816EAF">
        <w:rPr>
          <w:rFonts w:ascii="Tahoma" w:hAnsi="Tahoma" w:cs="Tahoma"/>
          <w:sz w:val="18"/>
          <w:szCs w:val="18"/>
        </w:rPr>
        <w:tab/>
      </w:r>
      <w:r w:rsidR="00816EAF">
        <w:rPr>
          <w:rFonts w:ascii="Tahoma" w:hAnsi="Tahoma" w:cs="Tahoma"/>
          <w:sz w:val="18"/>
          <w:szCs w:val="18"/>
        </w:rPr>
        <w:tab/>
      </w:r>
      <w:r w:rsidR="00816EAF">
        <w:rPr>
          <w:rFonts w:ascii="Tahoma" w:hAnsi="Tahoma" w:cs="Tahoma"/>
          <w:sz w:val="18"/>
          <w:szCs w:val="18"/>
        </w:rPr>
        <w:tab/>
      </w:r>
      <w:r w:rsidR="00816EAF">
        <w:rPr>
          <w:rFonts w:ascii="Tahoma" w:hAnsi="Tahoma" w:cs="Tahoma"/>
          <w:sz w:val="18"/>
          <w:szCs w:val="18"/>
        </w:rPr>
        <w:tab/>
      </w:r>
      <w:r w:rsidR="00816EAF">
        <w:rPr>
          <w:rFonts w:ascii="Tahoma" w:hAnsi="Tahoma" w:cs="Tahoma"/>
          <w:sz w:val="18"/>
          <w:szCs w:val="18"/>
        </w:rPr>
        <w:tab/>
      </w:r>
      <w:r w:rsidR="00816EAF">
        <w:rPr>
          <w:rFonts w:ascii="Tahoma" w:hAnsi="Tahoma" w:cs="Tahoma"/>
          <w:sz w:val="18"/>
          <w:szCs w:val="18"/>
        </w:rPr>
        <w:tab/>
      </w:r>
      <w:r w:rsidR="00816EAF">
        <w:rPr>
          <w:rFonts w:ascii="Tahoma" w:hAnsi="Tahoma" w:cs="Tahoma"/>
          <w:sz w:val="18"/>
          <w:szCs w:val="18"/>
        </w:rPr>
        <w:tab/>
      </w:r>
      <w:r w:rsidR="00816EAF">
        <w:rPr>
          <w:rFonts w:ascii="Tahoma" w:hAnsi="Tahoma" w:cs="Tahoma"/>
          <w:sz w:val="18"/>
          <w:szCs w:val="18"/>
        </w:rPr>
        <w:tab/>
        <w:t>Firma</w:t>
      </w:r>
    </w:p>
    <w:p w14:paraId="0C651CDD" w14:textId="678A573D" w:rsidR="006C3C9E" w:rsidRDefault="00520A8A" w:rsidP="0049778C">
      <w:pPr>
        <w:jc w:val="both"/>
        <w:rPr>
          <w:rFonts w:ascii="Times New Roman" w:hAnsi="Times New Roman"/>
          <w:noProof/>
          <w:sz w:val="18"/>
          <w:szCs w:val="18"/>
          <w:lang w:eastAsia="es-MX"/>
        </w:rPr>
      </w:pPr>
      <w:r w:rsidRPr="006C3C9E">
        <w:rPr>
          <w:rFonts w:ascii="Tahoma" w:hAnsi="Tahoma" w:cs="Tahoma"/>
          <w:sz w:val="18"/>
          <w:szCs w:val="18"/>
        </w:rPr>
        <w:t>_______________</w:t>
      </w:r>
      <w:r w:rsidR="00816EAF">
        <w:rPr>
          <w:rFonts w:ascii="Tahoma" w:hAnsi="Tahoma" w:cs="Tahoma"/>
          <w:sz w:val="18"/>
          <w:szCs w:val="18"/>
        </w:rPr>
        <w:t>__________</w:t>
      </w:r>
      <w:r w:rsidRPr="006C3C9E">
        <w:rPr>
          <w:rFonts w:ascii="Tahoma" w:hAnsi="Tahoma" w:cs="Tahoma"/>
          <w:sz w:val="18"/>
          <w:szCs w:val="18"/>
        </w:rPr>
        <w:t xml:space="preserve">_____a__________ de </w:t>
      </w:r>
      <w:r w:rsidR="00816EAF">
        <w:rPr>
          <w:rFonts w:ascii="Tahoma" w:hAnsi="Tahoma" w:cs="Tahoma"/>
          <w:sz w:val="18"/>
          <w:szCs w:val="18"/>
        </w:rPr>
        <w:t>__________</w:t>
      </w:r>
      <w:r w:rsidRPr="006C3C9E">
        <w:rPr>
          <w:rFonts w:ascii="Tahoma" w:hAnsi="Tahoma" w:cs="Tahoma"/>
          <w:sz w:val="18"/>
          <w:szCs w:val="18"/>
        </w:rPr>
        <w:t>_____________________ del 20_</w:t>
      </w:r>
      <w:r w:rsidR="00816EAF">
        <w:rPr>
          <w:rFonts w:ascii="Tahoma" w:hAnsi="Tahoma" w:cs="Tahoma"/>
          <w:sz w:val="18"/>
          <w:szCs w:val="18"/>
        </w:rPr>
        <w:t>___</w:t>
      </w:r>
      <w:r w:rsidRPr="006C3C9E">
        <w:rPr>
          <w:rFonts w:ascii="Tahoma" w:hAnsi="Tahoma" w:cs="Tahoma"/>
          <w:sz w:val="18"/>
          <w:szCs w:val="18"/>
        </w:rPr>
        <w:t>_____.</w:t>
      </w:r>
    </w:p>
    <w:sectPr w:rsidR="006C3C9E" w:rsidSect="006C3C9E">
      <w:headerReference w:type="even" r:id="rId7"/>
      <w:headerReference w:type="default" r:id="rId8"/>
      <w:footerReference w:type="even" r:id="rId9"/>
      <w:footerReference w:type="default" r:id="rId10"/>
      <w:headerReference w:type="first" r:id="rId11"/>
      <w:footerReference w:type="first" r:id="rId12"/>
      <w:pgSz w:w="12240" w:h="15840"/>
      <w:pgMar w:top="454" w:right="720" w:bottom="454"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54548" w14:textId="77777777" w:rsidR="00FC0932" w:rsidRDefault="00FC0932" w:rsidP="006C3C9E">
      <w:pPr>
        <w:spacing w:after="0" w:line="240" w:lineRule="auto"/>
      </w:pPr>
      <w:r>
        <w:separator/>
      </w:r>
    </w:p>
  </w:endnote>
  <w:endnote w:type="continuationSeparator" w:id="0">
    <w:p w14:paraId="139C5CAE" w14:textId="77777777" w:rsidR="00FC0932" w:rsidRDefault="00FC0932" w:rsidP="006C3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1FF" w14:textId="77777777" w:rsidR="00C07BCB" w:rsidRDefault="00C07B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C7893" w14:textId="77777777" w:rsidR="00C07BCB" w:rsidRDefault="00C07B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49042" w14:textId="77777777" w:rsidR="00C07BCB" w:rsidRDefault="00C07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39E0C" w14:textId="77777777" w:rsidR="00FC0932" w:rsidRDefault="00FC0932" w:rsidP="006C3C9E">
      <w:pPr>
        <w:spacing w:after="0" w:line="240" w:lineRule="auto"/>
      </w:pPr>
      <w:r>
        <w:separator/>
      </w:r>
    </w:p>
  </w:footnote>
  <w:footnote w:type="continuationSeparator" w:id="0">
    <w:p w14:paraId="042D0503" w14:textId="77777777" w:rsidR="00FC0932" w:rsidRDefault="00FC0932" w:rsidP="006C3C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937B" w14:textId="77777777" w:rsidR="00C07BCB" w:rsidRDefault="00C07B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0A3A2" w14:textId="77777777" w:rsidR="005362F3" w:rsidRDefault="005362F3" w:rsidP="005362F3">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3"/>
      <w:gridCol w:w="5397"/>
    </w:tblGrid>
    <w:tr w:rsidR="005362F3" w14:paraId="23D79B1B" w14:textId="77777777" w:rsidTr="005362F3">
      <w:tc>
        <w:tcPr>
          <w:tcW w:w="5470" w:type="dxa"/>
        </w:tcPr>
        <w:p w14:paraId="7A0231EC" w14:textId="77777777" w:rsidR="005362F3" w:rsidRDefault="005362F3" w:rsidP="005362F3">
          <w:pPr>
            <w:pStyle w:val="Header"/>
          </w:pPr>
          <w:r>
            <w:rPr>
              <w:noProof/>
              <w:lang w:eastAsia="es-MX"/>
            </w:rPr>
            <w:drawing>
              <wp:inline distT="0" distB="0" distL="0" distR="0" wp14:anchorId="10A1127F" wp14:editId="0E4F58F3">
                <wp:extent cx="1495425" cy="6177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bb-azul.png"/>
                        <pic:cNvPicPr/>
                      </pic:nvPicPr>
                      <pic:blipFill>
                        <a:blip r:embed="rId1">
                          <a:extLst>
                            <a:ext uri="{28A0092B-C50C-407E-A947-70E740481C1C}">
                              <a14:useLocalDpi xmlns:a14="http://schemas.microsoft.com/office/drawing/2010/main" val="0"/>
                            </a:ext>
                          </a:extLst>
                        </a:blip>
                        <a:stretch>
                          <a:fillRect/>
                        </a:stretch>
                      </pic:blipFill>
                      <pic:spPr>
                        <a:xfrm>
                          <a:off x="0" y="0"/>
                          <a:ext cx="1497963" cy="618796"/>
                        </a:xfrm>
                        <a:prstGeom prst="rect">
                          <a:avLst/>
                        </a:prstGeom>
                      </pic:spPr>
                    </pic:pic>
                  </a:graphicData>
                </a:graphic>
              </wp:inline>
            </w:drawing>
          </w:r>
        </w:p>
      </w:tc>
      <w:tc>
        <w:tcPr>
          <w:tcW w:w="5470" w:type="dxa"/>
        </w:tcPr>
        <w:p w14:paraId="41423427" w14:textId="77777777" w:rsidR="005362F3" w:rsidRDefault="005362F3" w:rsidP="005362F3">
          <w:pPr>
            <w:pStyle w:val="Header"/>
            <w:jc w:val="right"/>
          </w:pPr>
          <w:r>
            <w:rPr>
              <w:noProof/>
              <w:lang w:eastAsia="es-MX"/>
            </w:rPr>
            <w:drawing>
              <wp:inline distT="0" distB="0" distL="0" distR="0" wp14:anchorId="15140858" wp14:editId="3C90D5EF">
                <wp:extent cx="1323974" cy="4964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BA Marca.png"/>
                        <pic:cNvPicPr/>
                      </pic:nvPicPr>
                      <pic:blipFill rotWithShape="1">
                        <a:blip r:embed="rId2">
                          <a:extLst>
                            <a:ext uri="{28A0092B-C50C-407E-A947-70E740481C1C}">
                              <a14:useLocalDpi xmlns:a14="http://schemas.microsoft.com/office/drawing/2010/main" val="0"/>
                            </a:ext>
                          </a:extLst>
                        </a:blip>
                        <a:srcRect r="89992" b="92174"/>
                        <a:stretch/>
                      </pic:blipFill>
                      <pic:spPr bwMode="auto">
                        <a:xfrm>
                          <a:off x="0" y="0"/>
                          <a:ext cx="1324998" cy="4968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2166139B" w14:textId="77777777" w:rsidR="006C3C9E" w:rsidRDefault="006C3C9E" w:rsidP="005362F3">
    <w:pPr>
      <w:pStyle w:val="Header"/>
    </w:pPr>
  </w:p>
  <w:p w14:paraId="640AEF02" w14:textId="77777777" w:rsidR="006C3C9E" w:rsidRDefault="006C3C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FE17E" w14:textId="77777777" w:rsidR="00C07BCB" w:rsidRDefault="00C07BCB">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oardo">
    <w15:presenceInfo w15:providerId="AD" w15:userId="S::Edoardo.Islas@chubb.com::ac2a0ef7-d1f4-4aae-9525-f2396d1207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8A"/>
    <w:rsid w:val="000777DA"/>
    <w:rsid w:val="000E49BE"/>
    <w:rsid w:val="002126E7"/>
    <w:rsid w:val="00212CA5"/>
    <w:rsid w:val="002F3C5D"/>
    <w:rsid w:val="003546F7"/>
    <w:rsid w:val="00391109"/>
    <w:rsid w:val="00443A19"/>
    <w:rsid w:val="00451130"/>
    <w:rsid w:val="00486C82"/>
    <w:rsid w:val="0049778C"/>
    <w:rsid w:val="004A4FF3"/>
    <w:rsid w:val="00520A8A"/>
    <w:rsid w:val="005232AD"/>
    <w:rsid w:val="005362F3"/>
    <w:rsid w:val="005430AC"/>
    <w:rsid w:val="00556F18"/>
    <w:rsid w:val="00586B7D"/>
    <w:rsid w:val="00596BF9"/>
    <w:rsid w:val="005A4835"/>
    <w:rsid w:val="00601E56"/>
    <w:rsid w:val="00616E5F"/>
    <w:rsid w:val="00653913"/>
    <w:rsid w:val="006B39FA"/>
    <w:rsid w:val="006C3C9E"/>
    <w:rsid w:val="00785FA1"/>
    <w:rsid w:val="007A5849"/>
    <w:rsid w:val="00816EAF"/>
    <w:rsid w:val="008243C4"/>
    <w:rsid w:val="008C48BD"/>
    <w:rsid w:val="0091735D"/>
    <w:rsid w:val="009D2BC1"/>
    <w:rsid w:val="00B0253B"/>
    <w:rsid w:val="00B516BD"/>
    <w:rsid w:val="00BD078F"/>
    <w:rsid w:val="00BF5B20"/>
    <w:rsid w:val="00C07BCB"/>
    <w:rsid w:val="00C25A7D"/>
    <w:rsid w:val="00C6400D"/>
    <w:rsid w:val="00C81F31"/>
    <w:rsid w:val="00CA5C19"/>
    <w:rsid w:val="00D24147"/>
    <w:rsid w:val="00DD79FC"/>
    <w:rsid w:val="00E11561"/>
    <w:rsid w:val="00E7060A"/>
    <w:rsid w:val="00FC0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475C14"/>
  <w15:docId w15:val="{1B1280E3-ED8A-4FEC-A0B2-21B8FAC1C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A8A"/>
    <w:pPr>
      <w:spacing w:after="200" w:line="276" w:lineRule="auto"/>
    </w:pPr>
    <w:rPr>
      <w:sz w:val="22"/>
      <w:szCs w:val="22"/>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0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A8A"/>
    <w:rPr>
      <w:rFonts w:ascii="Tahoma" w:hAnsi="Tahoma" w:cs="Tahoma"/>
      <w:sz w:val="16"/>
      <w:szCs w:val="16"/>
    </w:rPr>
  </w:style>
  <w:style w:type="paragraph" w:styleId="Header">
    <w:name w:val="header"/>
    <w:basedOn w:val="Normal"/>
    <w:link w:val="HeaderChar"/>
    <w:uiPriority w:val="99"/>
    <w:unhideWhenUsed/>
    <w:rsid w:val="006C3C9E"/>
    <w:pPr>
      <w:tabs>
        <w:tab w:val="center" w:pos="4419"/>
        <w:tab w:val="right" w:pos="8838"/>
      </w:tabs>
      <w:spacing w:after="0" w:line="240" w:lineRule="auto"/>
    </w:pPr>
  </w:style>
  <w:style w:type="character" w:customStyle="1" w:styleId="HeaderChar">
    <w:name w:val="Header Char"/>
    <w:basedOn w:val="DefaultParagraphFont"/>
    <w:link w:val="Header"/>
    <w:uiPriority w:val="99"/>
    <w:rsid w:val="006C3C9E"/>
    <w:rPr>
      <w:sz w:val="22"/>
      <w:szCs w:val="22"/>
      <w:lang w:val="es-MX"/>
    </w:rPr>
  </w:style>
  <w:style w:type="paragraph" w:styleId="Footer">
    <w:name w:val="footer"/>
    <w:basedOn w:val="Normal"/>
    <w:link w:val="FooterChar"/>
    <w:uiPriority w:val="99"/>
    <w:unhideWhenUsed/>
    <w:rsid w:val="006C3C9E"/>
    <w:pPr>
      <w:tabs>
        <w:tab w:val="center" w:pos="4419"/>
        <w:tab w:val="right" w:pos="8838"/>
      </w:tabs>
      <w:spacing w:after="0" w:line="240" w:lineRule="auto"/>
    </w:pPr>
  </w:style>
  <w:style w:type="character" w:customStyle="1" w:styleId="FooterChar">
    <w:name w:val="Footer Char"/>
    <w:basedOn w:val="DefaultParagraphFont"/>
    <w:link w:val="Footer"/>
    <w:uiPriority w:val="99"/>
    <w:rsid w:val="006C3C9E"/>
    <w:rPr>
      <w:sz w:val="22"/>
      <w:szCs w:val="22"/>
      <w:lang w:val="es-MX"/>
    </w:rPr>
  </w:style>
  <w:style w:type="table" w:styleId="TableGrid">
    <w:name w:val="Table Grid"/>
    <w:basedOn w:val="TableNormal"/>
    <w:uiPriority w:val="59"/>
    <w:rsid w:val="00536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562860">
      <w:bodyDiv w:val="1"/>
      <w:marLeft w:val="0"/>
      <w:marRight w:val="0"/>
      <w:marTop w:val="0"/>
      <w:marBottom w:val="0"/>
      <w:divBdr>
        <w:top w:val="none" w:sz="0" w:space="0" w:color="auto"/>
        <w:left w:val="none" w:sz="0" w:space="0" w:color="auto"/>
        <w:bottom w:val="none" w:sz="0" w:space="0" w:color="auto"/>
        <w:right w:val="none" w:sz="0" w:space="0" w:color="auto"/>
      </w:divBdr>
      <w:divsChild>
        <w:div w:id="19389485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microsoft.com/office/2011/relationships/people" Target="peop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407</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ABA | SEGUROS DE S.A. DE C.V.</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ALEJANDROB</dc:creator>
  <cp:lastModifiedBy>Guzman, Olegario (Cognizant)</cp:lastModifiedBy>
  <cp:revision>2</cp:revision>
  <cp:lastPrinted>2014-06-10T20:52:00Z</cp:lastPrinted>
  <dcterms:created xsi:type="dcterms:W3CDTF">2023-04-12T18:45:00Z</dcterms:created>
  <dcterms:modified xsi:type="dcterms:W3CDTF">2023-04-12T18:45:00Z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5fc5bc-c9e2-44ae-bd42-5c3cbdd817bc_Enabled">
    <vt:lpwstr>true</vt:lpwstr>
  </property>
  <property fmtid="{D5CDD505-2E9C-101B-9397-08002B2CF9AE}" pid="3" name="MSIP_Label_d35fc5bc-c9e2-44ae-bd42-5c3cbdd817bc_SetDate">
    <vt:lpwstr>2021-10-04T21:06:55Z</vt:lpwstr>
  </property>
  <property fmtid="{D5CDD505-2E9C-101B-9397-08002B2CF9AE}" pid="4" name="MSIP_Label_d35fc5bc-c9e2-44ae-bd42-5c3cbdd817bc_Method">
    <vt:lpwstr>Standard</vt:lpwstr>
  </property>
  <property fmtid="{D5CDD505-2E9C-101B-9397-08002B2CF9AE}" pid="5" name="MSIP_Label_d35fc5bc-c9e2-44ae-bd42-5c3cbdd817bc_Name">
    <vt:lpwstr>Yellow Data - LATAM</vt:lpwstr>
  </property>
  <property fmtid="{D5CDD505-2E9C-101B-9397-08002B2CF9AE}" pid="6" name="MSIP_Label_d35fc5bc-c9e2-44ae-bd42-5c3cbdd817bc_SiteId">
    <vt:lpwstr>fffcdc91-d561-4287-aebc-78d2466eec29</vt:lpwstr>
  </property>
  <property fmtid="{D5CDD505-2E9C-101B-9397-08002B2CF9AE}" pid="7" name="MSIP_Label_d35fc5bc-c9e2-44ae-bd42-5c3cbdd817bc_ActionId">
    <vt:lpwstr>37dbfcb9-c620-4661-853b-9b93f27332d9</vt:lpwstr>
  </property>
  <property fmtid="{D5CDD505-2E9C-101B-9397-08002B2CF9AE}" pid="8" name="MSIP_Label_d35fc5bc-c9e2-44ae-bd42-5c3cbdd817bc_ContentBits">
    <vt:lpwstr>0</vt:lpwstr>
  </property>
</Properties>
</file>